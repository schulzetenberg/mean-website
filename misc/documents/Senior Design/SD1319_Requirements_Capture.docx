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20A" w:rsidRPr="00464A12" w:rsidRDefault="00CC520A">
      <w:pPr>
        <w:rPr>
          <w:rFonts w:ascii="Times New Roman" w:hAnsi="Times New Roman" w:cs="Times New Roman"/>
          <w:sz w:val="24"/>
          <w:szCs w:val="24"/>
        </w:rPr>
      </w:pPr>
    </w:p>
    <w:p w:rsidR="00CC520A" w:rsidRPr="00464A12" w:rsidRDefault="00CC520A">
      <w:pPr>
        <w:rPr>
          <w:rFonts w:ascii="Times New Roman" w:hAnsi="Times New Roman" w:cs="Times New Roman"/>
          <w:sz w:val="24"/>
          <w:szCs w:val="24"/>
        </w:rPr>
      </w:pPr>
    </w:p>
    <w:p w:rsidR="00F05174" w:rsidRPr="00464A12" w:rsidRDefault="00F05174">
      <w:pPr>
        <w:rPr>
          <w:rFonts w:ascii="Times New Roman" w:hAnsi="Times New Roman" w:cs="Times New Roman"/>
          <w:sz w:val="24"/>
          <w:szCs w:val="24"/>
        </w:rPr>
      </w:pPr>
    </w:p>
    <w:p w:rsidR="00CC520A" w:rsidRPr="00464A12" w:rsidRDefault="00CC520A">
      <w:pPr>
        <w:rPr>
          <w:rFonts w:ascii="Times New Roman" w:hAnsi="Times New Roman" w:cs="Times New Roman"/>
          <w:sz w:val="24"/>
          <w:szCs w:val="24"/>
        </w:rPr>
      </w:pPr>
    </w:p>
    <w:p w:rsidR="00F05174" w:rsidRPr="00464A12" w:rsidRDefault="00CC520A" w:rsidP="00F05174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464A12">
        <w:rPr>
          <w:rFonts w:ascii="Times New Roman" w:hAnsi="Times New Roman" w:cs="Times New Roman"/>
          <w:b/>
          <w:sz w:val="36"/>
          <w:szCs w:val="24"/>
        </w:rPr>
        <w:t>Requirements Capture</w:t>
      </w:r>
    </w:p>
    <w:p w:rsidR="00F05174" w:rsidRPr="00464A12" w:rsidRDefault="00F05174" w:rsidP="00F05174">
      <w:pPr>
        <w:jc w:val="center"/>
        <w:rPr>
          <w:rFonts w:ascii="Times New Roman" w:hAnsi="Times New Roman" w:cs="Times New Roman"/>
          <w:sz w:val="36"/>
          <w:szCs w:val="24"/>
        </w:rPr>
      </w:pPr>
    </w:p>
    <w:p w:rsidR="00CC520A" w:rsidRPr="00464A12" w:rsidRDefault="00CC520A" w:rsidP="00F05174">
      <w:pPr>
        <w:jc w:val="center"/>
        <w:rPr>
          <w:rFonts w:ascii="Times New Roman" w:hAnsi="Times New Roman" w:cs="Times New Roman"/>
          <w:sz w:val="32"/>
          <w:szCs w:val="24"/>
        </w:rPr>
      </w:pPr>
      <w:r w:rsidRPr="00464A12">
        <w:rPr>
          <w:rFonts w:ascii="Times New Roman" w:hAnsi="Times New Roman" w:cs="Times New Roman"/>
          <w:sz w:val="32"/>
          <w:szCs w:val="24"/>
        </w:rPr>
        <w:t>Animal Sound Display</w:t>
      </w:r>
    </w:p>
    <w:p w:rsidR="007C63E0" w:rsidRPr="00464A12" w:rsidRDefault="00CC520A" w:rsidP="00F05174">
      <w:pPr>
        <w:jc w:val="center"/>
        <w:rPr>
          <w:rFonts w:ascii="Times New Roman" w:hAnsi="Times New Roman" w:cs="Times New Roman"/>
          <w:sz w:val="24"/>
          <w:szCs w:val="24"/>
        </w:rPr>
      </w:pPr>
      <w:r w:rsidRPr="00464A12">
        <w:rPr>
          <w:rFonts w:ascii="Times New Roman" w:hAnsi="Times New Roman" w:cs="Times New Roman"/>
          <w:sz w:val="24"/>
          <w:szCs w:val="24"/>
        </w:rPr>
        <w:t>Senior Design II</w:t>
      </w:r>
    </w:p>
    <w:p w:rsidR="00CC520A" w:rsidRPr="00464A12" w:rsidRDefault="00CC520A" w:rsidP="00F05174">
      <w:pPr>
        <w:jc w:val="center"/>
        <w:rPr>
          <w:rFonts w:ascii="Times New Roman" w:hAnsi="Times New Roman" w:cs="Times New Roman"/>
          <w:sz w:val="24"/>
          <w:szCs w:val="24"/>
        </w:rPr>
      </w:pPr>
      <w:r w:rsidRPr="00464A12">
        <w:rPr>
          <w:rFonts w:ascii="Times New Roman" w:hAnsi="Times New Roman" w:cs="Times New Roman"/>
          <w:sz w:val="24"/>
          <w:szCs w:val="24"/>
        </w:rPr>
        <w:t>Advisor: Dr. Glower</w:t>
      </w:r>
    </w:p>
    <w:p w:rsidR="00CC520A" w:rsidRPr="00464A12" w:rsidRDefault="00CC520A" w:rsidP="00F0517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5174" w:rsidRPr="00464A12" w:rsidRDefault="00F05174" w:rsidP="00F05174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C520A" w:rsidRPr="00464A12" w:rsidRDefault="00CC520A" w:rsidP="00F05174">
      <w:pPr>
        <w:jc w:val="center"/>
        <w:rPr>
          <w:rFonts w:ascii="Times New Roman" w:hAnsi="Times New Roman" w:cs="Times New Roman"/>
          <w:sz w:val="24"/>
          <w:szCs w:val="24"/>
        </w:rPr>
      </w:pPr>
      <w:r w:rsidRPr="00464A12">
        <w:rPr>
          <w:rFonts w:ascii="Times New Roman" w:hAnsi="Times New Roman" w:cs="Times New Roman"/>
          <w:sz w:val="24"/>
          <w:szCs w:val="24"/>
        </w:rPr>
        <w:t>Team Rocket: SD1319</w:t>
      </w:r>
    </w:p>
    <w:p w:rsidR="00CC520A" w:rsidRPr="00464A12" w:rsidRDefault="00CC520A" w:rsidP="00F05174">
      <w:pPr>
        <w:jc w:val="center"/>
        <w:rPr>
          <w:rFonts w:ascii="Times New Roman" w:hAnsi="Times New Roman" w:cs="Times New Roman"/>
          <w:sz w:val="24"/>
          <w:szCs w:val="24"/>
        </w:rPr>
      </w:pPr>
      <w:r w:rsidRPr="00464A12">
        <w:rPr>
          <w:rFonts w:ascii="Times New Roman" w:hAnsi="Times New Roman" w:cs="Times New Roman"/>
          <w:sz w:val="24"/>
          <w:szCs w:val="24"/>
        </w:rPr>
        <w:t>Andrew Widmer</w:t>
      </w:r>
    </w:p>
    <w:p w:rsidR="00CC520A" w:rsidRPr="00464A12" w:rsidRDefault="00CC520A" w:rsidP="00F05174">
      <w:pPr>
        <w:jc w:val="center"/>
        <w:rPr>
          <w:rFonts w:ascii="Times New Roman" w:hAnsi="Times New Roman" w:cs="Times New Roman"/>
          <w:sz w:val="24"/>
          <w:szCs w:val="24"/>
        </w:rPr>
      </w:pPr>
      <w:r w:rsidRPr="00464A12">
        <w:rPr>
          <w:rFonts w:ascii="Times New Roman" w:hAnsi="Times New Roman" w:cs="Times New Roman"/>
          <w:sz w:val="24"/>
          <w:szCs w:val="24"/>
        </w:rPr>
        <w:t>Jake Scultzenberg</w:t>
      </w:r>
    </w:p>
    <w:p w:rsidR="00CC520A" w:rsidRPr="00464A12" w:rsidRDefault="00CC520A" w:rsidP="00F05174">
      <w:pPr>
        <w:jc w:val="center"/>
        <w:rPr>
          <w:rFonts w:ascii="Times New Roman" w:hAnsi="Times New Roman" w:cs="Times New Roman"/>
          <w:sz w:val="24"/>
          <w:szCs w:val="24"/>
        </w:rPr>
      </w:pPr>
      <w:r w:rsidRPr="00464A12">
        <w:rPr>
          <w:rFonts w:ascii="Times New Roman" w:hAnsi="Times New Roman" w:cs="Times New Roman"/>
          <w:sz w:val="24"/>
          <w:szCs w:val="24"/>
        </w:rPr>
        <w:t>Thomas Schwandt</w:t>
      </w:r>
    </w:p>
    <w:p w:rsidR="00CC520A" w:rsidRPr="00464A12" w:rsidRDefault="00CC520A" w:rsidP="00F0517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05174" w:rsidRPr="00464A12" w:rsidRDefault="00F05174" w:rsidP="00F0517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C520A" w:rsidRPr="00464A12" w:rsidRDefault="00CC520A" w:rsidP="00F0517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4A12">
        <w:rPr>
          <w:rFonts w:ascii="Times New Roman" w:hAnsi="Times New Roman" w:cs="Times New Roman"/>
          <w:b/>
          <w:sz w:val="24"/>
          <w:szCs w:val="24"/>
        </w:rPr>
        <w:t>Date</w:t>
      </w:r>
      <w:r w:rsidR="00F05174" w:rsidRPr="00464A12">
        <w:rPr>
          <w:rFonts w:ascii="Times New Roman" w:hAnsi="Times New Roman" w:cs="Times New Roman"/>
          <w:b/>
          <w:sz w:val="24"/>
          <w:szCs w:val="24"/>
        </w:rPr>
        <w:t xml:space="preserve"> Revised</w:t>
      </w:r>
      <w:r w:rsidRPr="00464A1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05174" w:rsidRPr="00464A12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F05174" w:rsidRPr="00464A12">
        <w:rPr>
          <w:rFonts w:ascii="Times New Roman" w:hAnsi="Times New Roman" w:cs="Times New Roman"/>
          <w:b/>
          <w:sz w:val="24"/>
          <w:szCs w:val="24"/>
        </w:rPr>
        <w:instrText xml:space="preserve"> DATE \@ "MMMM d, yyyy" </w:instrText>
      </w:r>
      <w:r w:rsidR="00F05174" w:rsidRPr="00464A12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464A12">
        <w:rPr>
          <w:rFonts w:ascii="Times New Roman" w:hAnsi="Times New Roman" w:cs="Times New Roman"/>
          <w:b/>
          <w:noProof/>
          <w:sz w:val="24"/>
          <w:szCs w:val="24"/>
        </w:rPr>
        <w:t>October 21, 2013</w:t>
      </w:r>
      <w:r w:rsidR="00F05174" w:rsidRPr="00464A12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CC520A" w:rsidRPr="00464A12" w:rsidRDefault="00CC520A">
      <w:pPr>
        <w:rPr>
          <w:rFonts w:ascii="Times New Roman" w:hAnsi="Times New Roman" w:cs="Times New Roman"/>
          <w:b/>
          <w:sz w:val="24"/>
          <w:szCs w:val="24"/>
        </w:rPr>
      </w:pPr>
      <w:r w:rsidRPr="00464A12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C520A" w:rsidRPr="00464A12" w:rsidRDefault="00CC520A" w:rsidP="001A35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4A12">
        <w:rPr>
          <w:rFonts w:ascii="Times New Roman" w:hAnsi="Times New Roman" w:cs="Times New Roman"/>
          <w:sz w:val="24"/>
          <w:szCs w:val="24"/>
        </w:rPr>
        <w:lastRenderedPageBreak/>
        <w:t>Objective: An Electronic display that appeals to the guests of the zoo displaying different kinds of animal information such as animal sounds i.e. Bird Calls</w:t>
      </w:r>
      <w:del w:id="1" w:author="Thomas.Schwandt" w:date="2013-09-12T11:46:00Z">
        <w:r w:rsidRPr="00464A12" w:rsidDel="00CC520A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</w:p>
    <w:p w:rsidR="00CC520A" w:rsidRPr="00464A12" w:rsidRDefault="00CC520A" w:rsidP="001A35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C520A" w:rsidRPr="00464A12" w:rsidRDefault="00CC520A" w:rsidP="001A356F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64A12">
        <w:rPr>
          <w:rFonts w:ascii="Times New Roman" w:hAnsi="Times New Roman" w:cs="Times New Roman"/>
          <w:b/>
          <w:sz w:val="24"/>
          <w:szCs w:val="24"/>
          <w:u w:val="single"/>
        </w:rPr>
        <w:t>Requirements:</w:t>
      </w:r>
    </w:p>
    <w:p w:rsidR="00CC520A" w:rsidRPr="00464A12" w:rsidRDefault="00CC520A" w:rsidP="001A35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4A12">
        <w:rPr>
          <w:rFonts w:ascii="Times New Roman" w:hAnsi="Times New Roman" w:cs="Times New Roman"/>
          <w:sz w:val="24"/>
          <w:szCs w:val="24"/>
        </w:rPr>
        <w:t>Play minimum of four different bird calls and have availability for expansion.</w:t>
      </w:r>
    </w:p>
    <w:p w:rsidR="00CC520A" w:rsidRPr="00464A12" w:rsidRDefault="00CC520A" w:rsidP="001A35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4A12">
        <w:rPr>
          <w:rFonts w:ascii="Times New Roman" w:hAnsi="Times New Roman" w:cs="Times New Roman"/>
          <w:sz w:val="24"/>
          <w:szCs w:val="24"/>
        </w:rPr>
        <w:t xml:space="preserve">Volume should be at a level (dB) easy to hear in outside environment </w:t>
      </w:r>
    </w:p>
    <w:p w:rsidR="00CC520A" w:rsidRPr="00464A12" w:rsidRDefault="00B202AE" w:rsidP="001A356F">
      <w:pPr>
        <w:spacing w:line="360" w:lineRule="auto"/>
        <w:ind w:left="360" w:firstLine="360"/>
        <w:rPr>
          <w:rFonts w:ascii="Times New Roman" w:hAnsi="Times New Roman" w:cs="Times New Roman"/>
          <w:b/>
          <w:sz w:val="24"/>
          <w:szCs w:val="24"/>
        </w:rPr>
      </w:pPr>
      <w:r w:rsidRPr="00464A12">
        <w:rPr>
          <w:rFonts w:ascii="Times New Roman" w:hAnsi="Times New Roman" w:cs="Times New Roman"/>
          <w:b/>
          <w:sz w:val="24"/>
          <w:szCs w:val="24"/>
        </w:rPr>
        <w:t>Rugged Conditions</w:t>
      </w:r>
      <w:r w:rsidR="00CC520A" w:rsidRPr="00464A12">
        <w:rPr>
          <w:rFonts w:ascii="Times New Roman" w:hAnsi="Times New Roman" w:cs="Times New Roman"/>
          <w:b/>
          <w:sz w:val="24"/>
          <w:szCs w:val="24"/>
        </w:rPr>
        <w:t xml:space="preserve"> Requirements</w:t>
      </w:r>
    </w:p>
    <w:p w:rsidR="00CC520A" w:rsidRPr="00464A12" w:rsidRDefault="00CC520A" w:rsidP="001A356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4A12">
        <w:rPr>
          <w:rFonts w:ascii="Times New Roman" w:hAnsi="Times New Roman" w:cs="Times New Roman"/>
          <w:sz w:val="24"/>
          <w:szCs w:val="24"/>
        </w:rPr>
        <w:t xml:space="preserve">Unit able to withstand various levels of temperature while maintaining full functionality, </w:t>
      </w:r>
      <w:r w:rsidR="00F05174" w:rsidRPr="00464A12">
        <w:rPr>
          <w:rFonts w:ascii="Times New Roman" w:hAnsi="Times New Roman" w:cs="Times New Roman"/>
          <w:sz w:val="24"/>
          <w:szCs w:val="24"/>
        </w:rPr>
        <w:t>temperatures ranging from 50°</w:t>
      </w:r>
      <w:r w:rsidRPr="00464A12">
        <w:rPr>
          <w:rFonts w:ascii="Times New Roman" w:hAnsi="Times New Roman" w:cs="Times New Roman"/>
          <w:sz w:val="24"/>
          <w:szCs w:val="24"/>
        </w:rPr>
        <w:t xml:space="preserve"> C </w:t>
      </w:r>
      <w:r w:rsidR="00F05174" w:rsidRPr="00464A12">
        <w:rPr>
          <w:rFonts w:ascii="Times New Roman" w:hAnsi="Times New Roman" w:cs="Times New Roman"/>
          <w:sz w:val="24"/>
          <w:szCs w:val="24"/>
        </w:rPr>
        <w:t xml:space="preserve">to -25° C </w:t>
      </w:r>
    </w:p>
    <w:p w:rsidR="00F05174" w:rsidRPr="00464A12" w:rsidRDefault="00CC520A" w:rsidP="001A356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4A12">
        <w:rPr>
          <w:rFonts w:ascii="Times New Roman" w:hAnsi="Times New Roman" w:cs="Times New Roman"/>
          <w:sz w:val="24"/>
          <w:szCs w:val="24"/>
        </w:rPr>
        <w:t>Unit able to withstand various levels of relative humidity ranging from 10% to 100% while maintain</w:t>
      </w:r>
      <w:r w:rsidR="00F05174" w:rsidRPr="00464A12">
        <w:rPr>
          <w:rFonts w:ascii="Times New Roman" w:hAnsi="Times New Roman" w:cs="Times New Roman"/>
          <w:sz w:val="24"/>
          <w:szCs w:val="24"/>
        </w:rPr>
        <w:t>ing</w:t>
      </w:r>
      <w:r w:rsidRPr="00464A12">
        <w:rPr>
          <w:rFonts w:ascii="Times New Roman" w:hAnsi="Times New Roman" w:cs="Times New Roman"/>
          <w:sz w:val="24"/>
          <w:szCs w:val="24"/>
        </w:rPr>
        <w:t xml:space="preserve"> full functionality.  </w:t>
      </w:r>
    </w:p>
    <w:p w:rsidR="00CC520A" w:rsidRPr="00464A12" w:rsidRDefault="00CC520A" w:rsidP="001A356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4A12">
        <w:rPr>
          <w:rFonts w:ascii="Times New Roman" w:hAnsi="Times New Roman" w:cs="Times New Roman"/>
          <w:sz w:val="24"/>
          <w:szCs w:val="24"/>
        </w:rPr>
        <w:t xml:space="preserve">Unit should have some sort of a protective enclosure so that unit functions under precipitation </w:t>
      </w:r>
      <w:r w:rsidR="00F05174" w:rsidRPr="00464A12">
        <w:rPr>
          <w:rFonts w:ascii="Times New Roman" w:hAnsi="Times New Roman" w:cs="Times New Roman"/>
          <w:sz w:val="24"/>
          <w:szCs w:val="24"/>
        </w:rPr>
        <w:t>conditions</w:t>
      </w:r>
      <w:r w:rsidRPr="00464A12">
        <w:rPr>
          <w:rFonts w:ascii="Times New Roman" w:hAnsi="Times New Roman" w:cs="Times New Roman"/>
          <w:sz w:val="24"/>
          <w:szCs w:val="24"/>
        </w:rPr>
        <w:t xml:space="preserve"> i.e. rain or possibly snow.</w:t>
      </w:r>
    </w:p>
    <w:p w:rsidR="00B202AE" w:rsidRPr="00464A12" w:rsidRDefault="00B202AE" w:rsidP="001A356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4A12">
        <w:rPr>
          <w:rFonts w:ascii="Times New Roman" w:hAnsi="Times New Roman" w:cs="Times New Roman"/>
          <w:sz w:val="24"/>
          <w:szCs w:val="24"/>
        </w:rPr>
        <w:t>Unit able to withstand various amounts of force due to children an</w:t>
      </w:r>
      <w:r w:rsidR="00CE2A2C" w:rsidRPr="00464A12">
        <w:rPr>
          <w:rFonts w:ascii="Times New Roman" w:hAnsi="Times New Roman" w:cs="Times New Roman"/>
          <w:sz w:val="24"/>
          <w:szCs w:val="24"/>
        </w:rPr>
        <w:t xml:space="preserve">d humans interacting on display.  </w:t>
      </w:r>
    </w:p>
    <w:p w:rsidR="00CC520A" w:rsidRPr="00464A12" w:rsidRDefault="00CC520A" w:rsidP="001A356F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464A12">
        <w:rPr>
          <w:rFonts w:ascii="Times New Roman" w:hAnsi="Times New Roman" w:cs="Times New Roman"/>
          <w:b/>
          <w:sz w:val="24"/>
          <w:szCs w:val="24"/>
        </w:rPr>
        <w:t xml:space="preserve">Power Requirements </w:t>
      </w:r>
    </w:p>
    <w:p w:rsidR="00CC520A" w:rsidRPr="00464A12" w:rsidRDefault="00CC520A" w:rsidP="001A356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4A12">
        <w:rPr>
          <w:rFonts w:ascii="Times New Roman" w:hAnsi="Times New Roman" w:cs="Times New Roman"/>
          <w:sz w:val="24"/>
          <w:szCs w:val="24"/>
        </w:rPr>
        <w:t>120</w:t>
      </w:r>
      <w:r w:rsidR="001A356F" w:rsidRPr="00464A12">
        <w:rPr>
          <w:rFonts w:ascii="Times New Roman" w:hAnsi="Times New Roman" w:cs="Times New Roman"/>
          <w:sz w:val="24"/>
          <w:szCs w:val="24"/>
        </w:rPr>
        <w:t xml:space="preserve"> V</w:t>
      </w:r>
      <w:r w:rsidR="001A356F" w:rsidRPr="00464A12">
        <w:rPr>
          <w:rFonts w:ascii="Times New Roman" w:hAnsi="Times New Roman" w:cs="Times New Roman"/>
          <w:sz w:val="24"/>
          <w:szCs w:val="24"/>
          <w:vertAlign w:val="subscript"/>
        </w:rPr>
        <w:t>rms</w:t>
      </w:r>
      <w:r w:rsidR="001A356F" w:rsidRPr="00464A12">
        <w:rPr>
          <w:rFonts w:ascii="Times New Roman" w:hAnsi="Times New Roman" w:cs="Times New Roman"/>
          <w:sz w:val="24"/>
          <w:szCs w:val="24"/>
        </w:rPr>
        <w:t xml:space="preserve"> AC</w:t>
      </w:r>
      <w:r w:rsidRPr="00464A12">
        <w:rPr>
          <w:rFonts w:ascii="Times New Roman" w:hAnsi="Times New Roman" w:cs="Times New Roman"/>
          <w:sz w:val="24"/>
          <w:szCs w:val="24"/>
        </w:rPr>
        <w:t xml:space="preserve"> input Voltage</w:t>
      </w:r>
    </w:p>
    <w:p w:rsidR="00CC520A" w:rsidRPr="00464A12" w:rsidRDefault="001A356F" w:rsidP="001A356F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4A12">
        <w:rPr>
          <w:rFonts w:ascii="Times New Roman" w:hAnsi="Times New Roman" w:cs="Times New Roman"/>
          <w:sz w:val="24"/>
          <w:szCs w:val="24"/>
        </w:rPr>
        <w:t>Average power consumption</w:t>
      </w:r>
      <w:r w:rsidR="00CC520A" w:rsidRPr="00464A12">
        <w:rPr>
          <w:rFonts w:ascii="Times New Roman" w:hAnsi="Times New Roman" w:cs="Times New Roman"/>
          <w:sz w:val="24"/>
          <w:szCs w:val="24"/>
        </w:rPr>
        <w:t xml:space="preserve"> of unit</w:t>
      </w:r>
      <w:r w:rsidRPr="00464A12">
        <w:rPr>
          <w:rFonts w:ascii="Times New Roman" w:hAnsi="Times New Roman" w:cs="Times New Roman"/>
          <w:sz w:val="24"/>
          <w:szCs w:val="24"/>
        </w:rPr>
        <w:t>,</w:t>
      </w:r>
      <w:r w:rsidR="00CC520A" w:rsidRPr="00464A12">
        <w:rPr>
          <w:rFonts w:ascii="Times New Roman" w:hAnsi="Times New Roman" w:cs="Times New Roman"/>
          <w:sz w:val="24"/>
          <w:szCs w:val="24"/>
        </w:rPr>
        <w:t xml:space="preserve"> max</w:t>
      </w:r>
      <w:r w:rsidRPr="00464A12">
        <w:rPr>
          <w:rFonts w:ascii="Times New Roman" w:hAnsi="Times New Roman" w:cs="Times New Roman"/>
          <w:sz w:val="24"/>
          <w:szCs w:val="24"/>
        </w:rPr>
        <w:t>imum of</w:t>
      </w:r>
      <w:r w:rsidR="00CC520A" w:rsidRPr="00464A12">
        <w:rPr>
          <w:rFonts w:ascii="Times New Roman" w:hAnsi="Times New Roman" w:cs="Times New Roman"/>
          <w:sz w:val="24"/>
          <w:szCs w:val="24"/>
        </w:rPr>
        <w:t xml:space="preserve"> 15W.</w:t>
      </w:r>
    </w:p>
    <w:p w:rsidR="00B202AE" w:rsidRPr="00464A12" w:rsidRDefault="00B202AE" w:rsidP="001A356F">
      <w:pPr>
        <w:spacing w:line="36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464A12">
        <w:rPr>
          <w:rFonts w:ascii="Times New Roman" w:hAnsi="Times New Roman" w:cs="Times New Roman"/>
          <w:b/>
          <w:sz w:val="24"/>
          <w:szCs w:val="24"/>
        </w:rPr>
        <w:t>Size Requirements</w:t>
      </w:r>
    </w:p>
    <w:p w:rsidR="00B202AE" w:rsidRPr="00464A12" w:rsidRDefault="00B202AE" w:rsidP="001A356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4A12">
        <w:rPr>
          <w:rFonts w:ascii="Times New Roman" w:hAnsi="Times New Roman" w:cs="Times New Roman"/>
          <w:sz w:val="24"/>
          <w:szCs w:val="24"/>
        </w:rPr>
        <w:t>From a marketing point of view, aesthetically pleasing so as to attract initial interest.</w:t>
      </w:r>
    </w:p>
    <w:p w:rsidR="00B202AE" w:rsidRPr="00464A12" w:rsidRDefault="00B202AE" w:rsidP="001A356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4A12">
        <w:rPr>
          <w:rFonts w:ascii="Times New Roman" w:hAnsi="Times New Roman" w:cs="Times New Roman"/>
          <w:sz w:val="24"/>
          <w:szCs w:val="24"/>
        </w:rPr>
        <w:t>Width and length of a Minimum of 50cm by 50cm to a maximum of 180cm by 180cm.</w:t>
      </w:r>
    </w:p>
    <w:p w:rsidR="00B202AE" w:rsidRPr="00464A12" w:rsidRDefault="00B202AE" w:rsidP="001A356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4A12">
        <w:rPr>
          <w:rFonts w:ascii="Times New Roman" w:hAnsi="Times New Roman" w:cs="Times New Roman"/>
          <w:sz w:val="24"/>
          <w:szCs w:val="24"/>
        </w:rPr>
        <w:t>Depth of less than 30cm.</w:t>
      </w:r>
    </w:p>
    <w:p w:rsidR="00B202AE" w:rsidRPr="00464A12" w:rsidRDefault="00B202AE" w:rsidP="001A356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4A12">
        <w:rPr>
          <w:rFonts w:ascii="Times New Roman" w:hAnsi="Times New Roman" w:cs="Times New Roman"/>
          <w:sz w:val="24"/>
          <w:szCs w:val="24"/>
        </w:rPr>
        <w:t>Unit able to be relocated easily</w:t>
      </w:r>
      <w:r w:rsidR="001A356F" w:rsidRPr="00464A12">
        <w:rPr>
          <w:rFonts w:ascii="Times New Roman" w:hAnsi="Times New Roman" w:cs="Times New Roman"/>
          <w:sz w:val="24"/>
          <w:szCs w:val="24"/>
        </w:rPr>
        <w:t xml:space="preserve"> due to a number of zoo reasons (including peak weather conditions)</w:t>
      </w:r>
    </w:p>
    <w:p w:rsidR="00B202AE" w:rsidRPr="00464A12" w:rsidRDefault="00B202AE" w:rsidP="001A356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4A12">
        <w:rPr>
          <w:rFonts w:ascii="Times New Roman" w:hAnsi="Times New Roman" w:cs="Times New Roman"/>
          <w:sz w:val="24"/>
          <w:szCs w:val="24"/>
        </w:rPr>
        <w:lastRenderedPageBreak/>
        <w:t>Unit should have some sort of security system, locking it into place, preventing unauthorized removal.</w:t>
      </w:r>
    </w:p>
    <w:p w:rsidR="00B202AE" w:rsidRPr="00464A12" w:rsidRDefault="00B202AE" w:rsidP="001A356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4A12">
        <w:rPr>
          <w:rFonts w:ascii="Times New Roman" w:hAnsi="Times New Roman" w:cs="Times New Roman"/>
          <w:sz w:val="24"/>
          <w:szCs w:val="24"/>
        </w:rPr>
        <w:t>Unit should be under 70 lbs. or 32 kg.</w:t>
      </w:r>
    </w:p>
    <w:p w:rsidR="00B202AE" w:rsidRPr="00464A12" w:rsidRDefault="00B202AE" w:rsidP="001A356F">
      <w:pPr>
        <w:spacing w:line="360" w:lineRule="auto"/>
        <w:ind w:left="709"/>
        <w:rPr>
          <w:rFonts w:ascii="Times New Roman" w:hAnsi="Times New Roman" w:cs="Times New Roman"/>
          <w:b/>
          <w:sz w:val="24"/>
          <w:szCs w:val="24"/>
        </w:rPr>
      </w:pPr>
      <w:r w:rsidRPr="00464A12">
        <w:rPr>
          <w:rFonts w:ascii="Times New Roman" w:hAnsi="Times New Roman" w:cs="Times New Roman"/>
          <w:b/>
          <w:sz w:val="24"/>
          <w:szCs w:val="24"/>
        </w:rPr>
        <w:t xml:space="preserve">User Interface Requirements </w:t>
      </w:r>
    </w:p>
    <w:p w:rsidR="00B202AE" w:rsidRPr="00464A12" w:rsidRDefault="00B202AE" w:rsidP="001A356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4A12">
        <w:rPr>
          <w:rFonts w:ascii="Times New Roman" w:hAnsi="Times New Roman" w:cs="Times New Roman"/>
          <w:sz w:val="24"/>
          <w:szCs w:val="24"/>
        </w:rPr>
        <w:t>Should have an on and off switch capability to prevent power consumption during non-business and non-operation hours.</w:t>
      </w:r>
    </w:p>
    <w:p w:rsidR="00B202AE" w:rsidRPr="00464A12" w:rsidRDefault="00B202AE" w:rsidP="001A356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4A12">
        <w:rPr>
          <w:rFonts w:ascii="Times New Roman" w:hAnsi="Times New Roman" w:cs="Times New Roman"/>
          <w:sz w:val="24"/>
          <w:szCs w:val="24"/>
        </w:rPr>
        <w:t xml:space="preserve">User interface </w:t>
      </w:r>
      <w:r w:rsidR="00F05174" w:rsidRPr="00464A12">
        <w:rPr>
          <w:rFonts w:ascii="Times New Roman" w:hAnsi="Times New Roman" w:cs="Times New Roman"/>
          <w:sz w:val="24"/>
          <w:szCs w:val="24"/>
        </w:rPr>
        <w:t>including scrolling LED display showing temperature, time, date, humidity, etc., as well as sensors to activate the corresponding animal display sounds (Such available sensors could be: passive infrared, light, motion, or any combination of these within the unit.)</w:t>
      </w:r>
    </w:p>
    <w:p w:rsidR="00CE2A2C" w:rsidRPr="00464A12" w:rsidRDefault="00F05174" w:rsidP="001A356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4A12">
        <w:rPr>
          <w:rFonts w:ascii="Times New Roman" w:hAnsi="Times New Roman" w:cs="Times New Roman"/>
          <w:sz w:val="24"/>
          <w:szCs w:val="24"/>
        </w:rPr>
        <w:t>Use of sensors m</w:t>
      </w:r>
      <w:r w:rsidR="00CE2A2C" w:rsidRPr="00464A12">
        <w:rPr>
          <w:rFonts w:ascii="Times New Roman" w:hAnsi="Times New Roman" w:cs="Times New Roman"/>
          <w:sz w:val="24"/>
          <w:szCs w:val="24"/>
        </w:rPr>
        <w:t>inimal</w:t>
      </w:r>
      <w:r w:rsidRPr="00464A12">
        <w:rPr>
          <w:rFonts w:ascii="Times New Roman" w:hAnsi="Times New Roman" w:cs="Times New Roman"/>
          <w:sz w:val="24"/>
          <w:szCs w:val="24"/>
        </w:rPr>
        <w:t>izes</w:t>
      </w:r>
      <w:r w:rsidR="00CE2A2C" w:rsidRPr="00464A12">
        <w:rPr>
          <w:rFonts w:ascii="Times New Roman" w:hAnsi="Times New Roman" w:cs="Times New Roman"/>
          <w:sz w:val="24"/>
          <w:szCs w:val="24"/>
        </w:rPr>
        <w:t xml:space="preserve"> physical contact between users a</w:t>
      </w:r>
      <w:r w:rsidRPr="00464A12">
        <w:rPr>
          <w:rFonts w:ascii="Times New Roman" w:hAnsi="Times New Roman" w:cs="Times New Roman"/>
          <w:sz w:val="24"/>
          <w:szCs w:val="24"/>
        </w:rPr>
        <w:t>nd unit to reduce wear and tear on the unit itself</w:t>
      </w:r>
    </w:p>
    <w:p w:rsidR="00CC520A" w:rsidRPr="00464A12" w:rsidRDefault="00CC520A" w:rsidP="00CC520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E2A2C" w:rsidRPr="00464A12" w:rsidRDefault="00464A12" w:rsidP="00CC520A">
      <w:pPr>
        <w:ind w:left="360"/>
        <w:rPr>
          <w:rFonts w:ascii="Times New Roman" w:hAnsi="Times New Roman" w:cs="Times New Roman"/>
          <w:sz w:val="24"/>
          <w:szCs w:val="24"/>
        </w:rPr>
      </w:pPr>
      <w:r w:rsidRPr="00464A12">
        <w:rPr>
          <w:rFonts w:ascii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gray" stroked="f"/>
        </w:pict>
      </w:r>
    </w:p>
    <w:p w:rsidR="00CE2A2C" w:rsidRPr="00464A12" w:rsidRDefault="00CE2A2C" w:rsidP="00CC520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E2A2C" w:rsidRPr="00464A12" w:rsidRDefault="00CE2A2C" w:rsidP="00CC520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C520A" w:rsidRPr="00464A12" w:rsidRDefault="001A356F" w:rsidP="001A356F">
      <w:pPr>
        <w:ind w:left="360"/>
        <w:rPr>
          <w:rFonts w:ascii="Times New Roman" w:hAnsi="Times New Roman" w:cs="Times New Roman"/>
          <w:sz w:val="24"/>
          <w:szCs w:val="24"/>
        </w:rPr>
      </w:pPr>
      <w:r w:rsidRPr="00464A12">
        <w:rPr>
          <w:rFonts w:ascii="Times New Roman" w:hAnsi="Times New Roman" w:cs="Times New Roman"/>
          <w:sz w:val="24"/>
          <w:szCs w:val="24"/>
        </w:rPr>
        <w:t>Advisor Signature</w:t>
      </w:r>
      <w:r w:rsidRPr="00464A12">
        <w:rPr>
          <w:rFonts w:ascii="Times New Roman" w:hAnsi="Times New Roman" w:cs="Times New Roman"/>
          <w:sz w:val="24"/>
          <w:szCs w:val="24"/>
        </w:rPr>
        <w:tab/>
      </w:r>
      <w:r w:rsidRPr="00464A12">
        <w:rPr>
          <w:rFonts w:ascii="Times New Roman" w:hAnsi="Times New Roman" w:cs="Times New Roman"/>
          <w:sz w:val="24"/>
          <w:szCs w:val="24"/>
        </w:rPr>
        <w:tab/>
      </w:r>
      <w:r w:rsidR="00CE2A2C" w:rsidRPr="00464A12">
        <w:rPr>
          <w:rFonts w:ascii="Times New Roman" w:hAnsi="Times New Roman" w:cs="Times New Roman"/>
          <w:sz w:val="24"/>
          <w:szCs w:val="24"/>
        </w:rPr>
        <w:t>________________________________________</w:t>
      </w:r>
      <w:r w:rsidRPr="00464A12">
        <w:rPr>
          <w:rFonts w:ascii="Times New Roman" w:hAnsi="Times New Roman" w:cs="Times New Roman"/>
          <w:sz w:val="24"/>
          <w:szCs w:val="24"/>
        </w:rPr>
        <w:t xml:space="preserve"> Date __ / __ / __</w:t>
      </w:r>
    </w:p>
    <w:p w:rsidR="001A356F" w:rsidRPr="00464A12" w:rsidRDefault="001A356F" w:rsidP="001A356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A356F" w:rsidRPr="00464A12" w:rsidRDefault="001A356F" w:rsidP="001A356F">
      <w:pPr>
        <w:ind w:left="360"/>
        <w:rPr>
          <w:rFonts w:ascii="Times New Roman" w:hAnsi="Times New Roman" w:cs="Times New Roman"/>
          <w:sz w:val="24"/>
          <w:szCs w:val="24"/>
        </w:rPr>
      </w:pPr>
      <w:r w:rsidRPr="00464A12">
        <w:rPr>
          <w:rFonts w:ascii="Times New Roman" w:hAnsi="Times New Roman" w:cs="Times New Roman"/>
          <w:sz w:val="24"/>
          <w:szCs w:val="24"/>
        </w:rPr>
        <w:t>Team Rocket Signatures</w:t>
      </w:r>
      <w:r w:rsidRPr="00464A12">
        <w:rPr>
          <w:rFonts w:ascii="Times New Roman" w:hAnsi="Times New Roman" w:cs="Times New Roman"/>
          <w:sz w:val="24"/>
          <w:szCs w:val="24"/>
        </w:rPr>
        <w:tab/>
        <w:t>________________________________________ Date __ / __ / __</w:t>
      </w:r>
    </w:p>
    <w:p w:rsidR="001A356F" w:rsidRPr="00464A12" w:rsidRDefault="001A356F" w:rsidP="001A356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A356F" w:rsidRPr="00464A12" w:rsidRDefault="001A356F" w:rsidP="001A356F">
      <w:pPr>
        <w:ind w:left="360"/>
        <w:rPr>
          <w:rFonts w:ascii="Times New Roman" w:hAnsi="Times New Roman" w:cs="Times New Roman"/>
          <w:sz w:val="24"/>
          <w:szCs w:val="24"/>
        </w:rPr>
      </w:pPr>
      <w:r w:rsidRPr="00464A12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464A12">
        <w:rPr>
          <w:rFonts w:ascii="Times New Roman" w:hAnsi="Times New Roman" w:cs="Times New Roman"/>
          <w:sz w:val="24"/>
          <w:szCs w:val="24"/>
        </w:rPr>
        <w:tab/>
        <w:t>________________________________________ Date __ / __ / __</w:t>
      </w:r>
    </w:p>
    <w:p w:rsidR="001A356F" w:rsidRPr="00464A12" w:rsidRDefault="001A356F" w:rsidP="001A356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A356F" w:rsidRPr="00464A12" w:rsidRDefault="001A356F" w:rsidP="001A356F">
      <w:pPr>
        <w:ind w:left="360"/>
        <w:rPr>
          <w:rFonts w:ascii="Times New Roman" w:hAnsi="Times New Roman" w:cs="Times New Roman"/>
          <w:sz w:val="24"/>
          <w:szCs w:val="24"/>
        </w:rPr>
      </w:pPr>
      <w:r w:rsidRPr="00464A12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Pr="00464A12">
        <w:rPr>
          <w:rFonts w:ascii="Times New Roman" w:hAnsi="Times New Roman" w:cs="Times New Roman"/>
          <w:sz w:val="24"/>
          <w:szCs w:val="24"/>
        </w:rPr>
        <w:tab/>
        <w:t>________________________________________ Date __ / __ / __</w:t>
      </w:r>
    </w:p>
    <w:p w:rsidR="001A356F" w:rsidRPr="00464A12" w:rsidRDefault="001A356F" w:rsidP="001A356F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1A356F" w:rsidRPr="00464A12" w:rsidSect="007C63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14E40"/>
    <w:multiLevelType w:val="hybridMultilevel"/>
    <w:tmpl w:val="740EB60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FD01F4"/>
    <w:multiLevelType w:val="hybridMultilevel"/>
    <w:tmpl w:val="5B06921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360A4C62"/>
    <w:multiLevelType w:val="hybridMultilevel"/>
    <w:tmpl w:val="0008A4A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nsid w:val="3FDA5963"/>
    <w:multiLevelType w:val="hybridMultilevel"/>
    <w:tmpl w:val="DCB6B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406652"/>
    <w:multiLevelType w:val="hybridMultilevel"/>
    <w:tmpl w:val="553C466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>
    <w:nsid w:val="70827AD6"/>
    <w:multiLevelType w:val="hybridMultilevel"/>
    <w:tmpl w:val="5A0E5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3A651F"/>
    <w:multiLevelType w:val="hybridMultilevel"/>
    <w:tmpl w:val="E962FB9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80E0E6E"/>
    <w:multiLevelType w:val="hybridMultilevel"/>
    <w:tmpl w:val="70CA8A2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revisionView w:markup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20A"/>
    <w:rsid w:val="001A356F"/>
    <w:rsid w:val="00464A12"/>
    <w:rsid w:val="007C63E0"/>
    <w:rsid w:val="00B202AE"/>
    <w:rsid w:val="00CC520A"/>
    <w:rsid w:val="00CE2A2C"/>
    <w:rsid w:val="00F0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5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2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2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5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2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State University</Company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Thomas.Schwandt</dc:creator>
  <cp:keywords/>
  <dc:description/>
  <cp:lastModifiedBy>Andrew.k.Widmer</cp:lastModifiedBy>
  <cp:revision>3</cp:revision>
  <cp:lastPrinted>2013-10-21T17:10:00Z</cp:lastPrinted>
  <dcterms:created xsi:type="dcterms:W3CDTF">2013-09-12T16:41:00Z</dcterms:created>
  <dcterms:modified xsi:type="dcterms:W3CDTF">2013-10-21T17:10:00Z</dcterms:modified>
</cp:coreProperties>
</file>